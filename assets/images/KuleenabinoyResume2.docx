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4BEDE6" w14:textId="77777777" w:rsidR="007A185A" w:rsidRDefault="007A185A" w:rsidP="007A185A">
      <w:pPr>
        <w:spacing w:before="67"/>
        <w:ind w:left="795" w:right="775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KULEENA BINOY</w:t>
      </w:r>
    </w:p>
    <w:p w14:paraId="1BF259E9" w14:textId="77777777" w:rsidR="007A185A" w:rsidRDefault="007A185A" w:rsidP="007A185A">
      <w:pPr>
        <w:pBdr>
          <w:top w:val="nil"/>
          <w:left w:val="nil"/>
          <w:bottom w:val="nil"/>
          <w:right w:val="nil"/>
          <w:between w:val="nil"/>
        </w:pBdr>
        <w:spacing w:before="65"/>
        <w:ind w:left="820" w:right="775" w:hanging="360"/>
        <w:jc w:val="center"/>
        <w:rPr>
          <w:color w:val="000000"/>
        </w:rPr>
      </w:pPr>
      <w:r>
        <w:rPr>
          <w:color w:val="000000"/>
        </w:rPr>
        <w:t>Phone: +61 469 878 107| Email:</w:t>
      </w:r>
      <w:r>
        <w:rPr>
          <w:color w:val="000000"/>
          <w:u w:val="single"/>
        </w:rPr>
        <w:t xml:space="preserve"> </w:t>
      </w:r>
      <w:hyperlink r:id="rId6">
        <w:r>
          <w:rPr>
            <w:color w:val="000000"/>
            <w:u w:val="single"/>
          </w:rPr>
          <w:t>kuleenabinoy@gmail.com</w:t>
        </w:r>
      </w:hyperlink>
      <w:hyperlink r:id="rId7">
        <w:r>
          <w:rPr>
            <w:b/>
            <w:color w:val="000000"/>
            <w:u w:val="single"/>
          </w:rPr>
          <w:t xml:space="preserve"> </w:t>
        </w:r>
      </w:hyperlink>
      <w:r>
        <w:rPr>
          <w:color w:val="000000"/>
        </w:rPr>
        <w:t>NSW, 2145</w:t>
      </w:r>
    </w:p>
    <w:p w14:paraId="3B7012D1" w14:textId="77777777" w:rsidR="007A185A" w:rsidRDefault="007A185A" w:rsidP="007A185A">
      <w:pPr>
        <w:pBdr>
          <w:top w:val="nil"/>
          <w:left w:val="nil"/>
          <w:bottom w:val="nil"/>
          <w:right w:val="nil"/>
          <w:between w:val="nil"/>
        </w:pBdr>
        <w:spacing w:before="65"/>
        <w:ind w:left="820" w:right="775" w:hanging="360"/>
        <w:jc w:val="center"/>
      </w:pPr>
      <w:r>
        <w:t xml:space="preserve">LinkedIn: </w:t>
      </w:r>
      <w:hyperlink r:id="rId8">
        <w:r>
          <w:rPr>
            <w:u w:val="single"/>
          </w:rPr>
          <w:t>https://www.linkedin.com/in/kuleenabinoy/</w:t>
        </w:r>
      </w:hyperlink>
      <w:r>
        <w:t xml:space="preserve">     </w:t>
      </w:r>
    </w:p>
    <w:p w14:paraId="558EA73A" w14:textId="77777777" w:rsidR="007A185A" w:rsidRDefault="007A185A" w:rsidP="007A185A">
      <w:pPr>
        <w:pBdr>
          <w:top w:val="nil"/>
          <w:left w:val="nil"/>
          <w:bottom w:val="nil"/>
          <w:right w:val="nil"/>
          <w:between w:val="nil"/>
        </w:pBdr>
        <w:spacing w:before="65"/>
        <w:ind w:left="820" w:right="775" w:hanging="360"/>
        <w:jc w:val="center"/>
      </w:pPr>
      <w:r>
        <w:t xml:space="preserve">GitHub: </w:t>
      </w:r>
      <w:hyperlink r:id="rId9">
        <w:r>
          <w:rPr>
            <w:u w:val="single"/>
          </w:rPr>
          <w:t>https://github.com/Kuleenabinoy</w:t>
        </w:r>
      </w:hyperlink>
      <w:r>
        <w:t xml:space="preserve">  </w:t>
      </w:r>
    </w:p>
    <w:p w14:paraId="5CB24AF6" w14:textId="77777777" w:rsidR="007A185A" w:rsidRDefault="007A185A" w:rsidP="007A185A">
      <w:pPr>
        <w:pBdr>
          <w:top w:val="nil"/>
          <w:left w:val="nil"/>
          <w:bottom w:val="nil"/>
          <w:right w:val="nil"/>
          <w:between w:val="nil"/>
        </w:pBdr>
        <w:spacing w:before="65"/>
        <w:ind w:left="820" w:right="775" w:hanging="360"/>
        <w:jc w:val="center"/>
      </w:pPr>
      <w:r>
        <w:t xml:space="preserve">Portfolio: </w:t>
      </w:r>
      <w:hyperlink r:id="rId10">
        <w:r>
          <w:rPr>
            <w:u w:val="single"/>
          </w:rPr>
          <w:t>https://kuleenabinoy.github.io/portfolio-Kuleena/</w:t>
        </w:r>
      </w:hyperlink>
      <w:r>
        <w:t xml:space="preserve"> </w:t>
      </w:r>
    </w:p>
    <w:p w14:paraId="3EF2B8FA" w14:textId="77777777" w:rsidR="007A185A" w:rsidRDefault="007A185A" w:rsidP="007A185A">
      <w:pPr>
        <w:pBdr>
          <w:top w:val="nil"/>
          <w:left w:val="nil"/>
          <w:bottom w:val="nil"/>
          <w:right w:val="nil"/>
          <w:between w:val="nil"/>
        </w:pBdr>
        <w:spacing w:before="65"/>
        <w:ind w:left="820" w:right="775" w:hanging="360"/>
        <w:jc w:val="center"/>
        <w:rPr>
          <w:color w:val="000000"/>
        </w:rPr>
      </w:pPr>
    </w:p>
    <w:p w14:paraId="00AF2119" w14:textId="77777777" w:rsidR="007A185A" w:rsidRDefault="007A185A" w:rsidP="007A185A">
      <w:pPr>
        <w:pBdr>
          <w:top w:val="nil"/>
          <w:left w:val="nil"/>
          <w:bottom w:val="nil"/>
          <w:right w:val="nil"/>
          <w:between w:val="nil"/>
        </w:pBdr>
        <w:spacing w:before="1" w:line="285" w:lineRule="auto"/>
        <w:ind w:left="100" w:right="66"/>
        <w:jc w:val="center"/>
        <w:rPr>
          <w:b/>
        </w:rPr>
      </w:pPr>
      <w:r>
        <w:rPr>
          <w:b/>
        </w:rPr>
        <w:t>SUMMARY</w:t>
      </w:r>
    </w:p>
    <w:p w14:paraId="59955A21" w14:textId="77777777" w:rsidR="007A185A" w:rsidRDefault="007A185A" w:rsidP="007A185A">
      <w:pPr>
        <w:pBdr>
          <w:top w:val="nil"/>
          <w:left w:val="nil"/>
          <w:bottom w:val="nil"/>
          <w:right w:val="nil"/>
          <w:between w:val="nil"/>
        </w:pBdr>
        <w:spacing w:before="1" w:line="285" w:lineRule="auto"/>
        <w:ind w:right="66"/>
        <w:rPr>
          <w:color w:val="000000"/>
        </w:rPr>
      </w:pPr>
      <w:r>
        <w:rPr>
          <w:color w:val="000000"/>
        </w:rPr>
        <w:t xml:space="preserve">Web developer creating customer friendly applications, leveraging on a deep understanding of technology and passion for learning. </w:t>
      </w:r>
      <w:r>
        <w:t xml:space="preserve">Earned a </w:t>
      </w:r>
      <w:r>
        <w:rPr>
          <w:color w:val="000000"/>
        </w:rPr>
        <w:t xml:space="preserve">Certificate in Full Stack Web Development </w:t>
      </w:r>
      <w:r>
        <w:t>from</w:t>
      </w:r>
      <w:r>
        <w:rPr>
          <w:color w:val="000000"/>
        </w:rPr>
        <w:t xml:space="preserve"> Monash University. Strengths in creativity, teamwork and building projects from ideation to execution.</w:t>
      </w:r>
    </w:p>
    <w:p w14:paraId="51AF779C" w14:textId="77777777" w:rsidR="007A185A" w:rsidRDefault="007A185A" w:rsidP="007A185A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color w:val="000000"/>
          <w:sz w:val="25"/>
          <w:szCs w:val="25"/>
        </w:rPr>
      </w:pPr>
    </w:p>
    <w:p w14:paraId="538C75E2" w14:textId="77777777" w:rsidR="007A185A" w:rsidRDefault="007A185A" w:rsidP="007A185A">
      <w:pPr>
        <w:pStyle w:val="Heading1"/>
        <w:ind w:left="0"/>
        <w:jc w:val="center"/>
      </w:pPr>
      <w:r>
        <w:t>TECHNICAL SKILLS</w:t>
      </w:r>
    </w:p>
    <w:p w14:paraId="4E93539D" w14:textId="77777777" w:rsidR="007A185A" w:rsidRDefault="007A185A" w:rsidP="007A185A">
      <w:pPr>
        <w:pStyle w:val="Heading1"/>
        <w:ind w:left="0"/>
        <w:rPr>
          <w:b w:val="0"/>
        </w:rPr>
      </w:pPr>
      <w:r>
        <w:t xml:space="preserve">Languages: </w:t>
      </w:r>
      <w:r>
        <w:rPr>
          <w:b w:val="0"/>
        </w:rPr>
        <w:t>HTML5, CSS3, JavaScript ES6+,SQL</w:t>
      </w:r>
    </w:p>
    <w:p w14:paraId="04FB9930" w14:textId="77777777" w:rsidR="007A185A" w:rsidRDefault="007A185A" w:rsidP="007A185A">
      <w:pPr>
        <w:spacing w:before="62"/>
      </w:pPr>
      <w:r>
        <w:rPr>
          <w:b/>
        </w:rPr>
        <w:t xml:space="preserve">Applications: </w:t>
      </w:r>
      <w:r>
        <w:t>GitHub, MongoDB, MySQL, Heroku</w:t>
      </w:r>
    </w:p>
    <w:p w14:paraId="4330702C" w14:textId="77336791" w:rsidR="007A185A" w:rsidRDefault="007A185A" w:rsidP="007A185A">
      <w:pPr>
        <w:pBdr>
          <w:top w:val="nil"/>
          <w:left w:val="nil"/>
          <w:bottom w:val="nil"/>
          <w:right w:val="nil"/>
          <w:between w:val="nil"/>
        </w:pBdr>
        <w:spacing w:before="62"/>
        <w:rPr>
          <w:color w:val="000000"/>
        </w:rPr>
      </w:pPr>
      <w:r>
        <w:rPr>
          <w:b/>
          <w:color w:val="000000"/>
        </w:rPr>
        <w:t xml:space="preserve">Tools: </w:t>
      </w:r>
      <w:r>
        <w:rPr>
          <w:color w:val="000000"/>
        </w:rPr>
        <w:t>Express, React, Node, jQuery, Bootstrap, Handlebars, MVC</w:t>
      </w:r>
    </w:p>
    <w:p w14:paraId="344C287E" w14:textId="77777777" w:rsidR="007A185A" w:rsidRDefault="007A185A" w:rsidP="007A185A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color w:val="000000"/>
          <w:sz w:val="31"/>
          <w:szCs w:val="31"/>
        </w:rPr>
      </w:pPr>
    </w:p>
    <w:p w14:paraId="68BA41D0" w14:textId="77777777" w:rsidR="007A185A" w:rsidRDefault="007A185A" w:rsidP="007A185A">
      <w:pPr>
        <w:pStyle w:val="Heading1"/>
        <w:spacing w:before="1"/>
        <w:ind w:left="0" w:right="4104"/>
        <w:jc w:val="center"/>
      </w:pPr>
      <w:r>
        <w:t xml:space="preserve">                                                            PROJECTS </w:t>
      </w:r>
    </w:p>
    <w:p w14:paraId="4C7BB2CF" w14:textId="77777777" w:rsidR="007A185A" w:rsidRDefault="007A185A" w:rsidP="007A185A">
      <w:pPr>
        <w:spacing w:before="47"/>
        <w:rPr>
          <w:u w:val="single"/>
        </w:rPr>
      </w:pPr>
      <w:r>
        <w:rPr>
          <w:b/>
        </w:rPr>
        <w:t xml:space="preserve">Parody Pumper | Github: </w:t>
      </w:r>
      <w:hyperlink r:id="rId11">
        <w:r>
          <w:rPr>
            <w:u w:val="single"/>
          </w:rPr>
          <w:t>https://github.com/Kuleenabinoy</w:t>
        </w:r>
      </w:hyperlink>
      <w:r>
        <w:rPr>
          <w:u w:val="single"/>
        </w:rPr>
        <w:t xml:space="preserve">/parody-pumper </w:t>
      </w:r>
    </w:p>
    <w:p w14:paraId="40879EC5" w14:textId="77777777" w:rsidR="007A185A" w:rsidRDefault="007A185A" w:rsidP="007A185A">
      <w:pPr>
        <w:spacing w:before="47"/>
        <w:rPr>
          <w:u w:val="single"/>
        </w:rPr>
      </w:pPr>
      <w:r>
        <w:rPr>
          <w:b/>
        </w:rPr>
        <w:t xml:space="preserve">                            |  Deployed Link:</w:t>
      </w:r>
      <w:r>
        <w:rPr>
          <w:u w:val="single"/>
        </w:rPr>
        <w:t>https://kuleenabinoy.github.io/parody-pumper</w:t>
      </w:r>
    </w:p>
    <w:p w14:paraId="2DE2B0CD" w14:textId="77777777" w:rsidR="007A185A" w:rsidRDefault="007A185A" w:rsidP="007A185A">
      <w:pPr>
        <w:numPr>
          <w:ilvl w:val="0"/>
          <w:numId w:val="1"/>
        </w:numPr>
        <w:spacing w:before="47"/>
        <w:rPr>
          <w:color w:val="000000"/>
        </w:rPr>
      </w:pPr>
      <w:r>
        <w:rPr>
          <w:color w:val="000000"/>
        </w:rPr>
        <w:t>Summary: Project to fetch song lyrics from lyrics and replace words .</w:t>
      </w:r>
    </w:p>
    <w:p w14:paraId="6CA57C04" w14:textId="77777777" w:rsidR="007A185A" w:rsidRDefault="007A185A" w:rsidP="007A185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19"/>
          <w:tab w:val="left" w:pos="820"/>
        </w:tabs>
        <w:rPr>
          <w:color w:val="000000"/>
        </w:rPr>
      </w:pPr>
      <w:r>
        <w:rPr>
          <w:color w:val="000000"/>
        </w:rPr>
        <w:t>Role: Team Project</w:t>
      </w:r>
    </w:p>
    <w:p w14:paraId="2393939A" w14:textId="77777777" w:rsidR="007A185A" w:rsidRDefault="007A185A" w:rsidP="007A185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19"/>
          <w:tab w:val="left" w:pos="820"/>
        </w:tabs>
        <w:rPr>
          <w:color w:val="000000"/>
        </w:rPr>
      </w:pPr>
      <w:r>
        <w:rPr>
          <w:color w:val="000000"/>
        </w:rPr>
        <w:t>Tools: HTML, CSS, JavaScript, jQuery, Google Fonts, WebAPIs.</w:t>
      </w:r>
    </w:p>
    <w:p w14:paraId="6F922F05" w14:textId="77777777" w:rsidR="007A185A" w:rsidRDefault="007A185A" w:rsidP="007A185A">
      <w:pPr>
        <w:pBdr>
          <w:top w:val="nil"/>
          <w:left w:val="nil"/>
          <w:bottom w:val="nil"/>
          <w:right w:val="nil"/>
          <w:between w:val="nil"/>
        </w:pBdr>
        <w:tabs>
          <w:tab w:val="left" w:pos="819"/>
          <w:tab w:val="left" w:pos="820"/>
        </w:tabs>
        <w:spacing w:before="47"/>
        <w:ind w:left="720"/>
      </w:pPr>
    </w:p>
    <w:p w14:paraId="5622B5DF" w14:textId="77777777" w:rsidR="007A185A" w:rsidRDefault="007A185A" w:rsidP="007A185A">
      <w:pPr>
        <w:pStyle w:val="Heading1"/>
        <w:ind w:left="0"/>
        <w:rPr>
          <w:b w:val="0"/>
          <w:u w:val="single"/>
        </w:rPr>
      </w:pPr>
      <w:r>
        <w:t xml:space="preserve">Weather App | Github: </w:t>
      </w:r>
      <w:hyperlink r:id="rId12">
        <w:r>
          <w:rPr>
            <w:b w:val="0"/>
            <w:u w:val="single"/>
          </w:rPr>
          <w:t>https://github.com/Kuleenabinoy</w:t>
        </w:r>
      </w:hyperlink>
      <w:r>
        <w:rPr>
          <w:b w:val="0"/>
          <w:u w:val="single"/>
        </w:rPr>
        <w:t>/weatherDashboard</w:t>
      </w:r>
    </w:p>
    <w:p w14:paraId="0CA80AF3" w14:textId="245E2869" w:rsidR="007A185A" w:rsidRDefault="007A185A" w:rsidP="007A185A">
      <w:pPr>
        <w:rPr>
          <w:highlight w:val="white"/>
          <w:u w:val="single"/>
        </w:rPr>
      </w:pPr>
      <w:r>
        <w:t xml:space="preserve">                     </w:t>
      </w:r>
      <w:r>
        <w:rPr>
          <w:b/>
        </w:rPr>
        <w:t xml:space="preserve">  | Deployed Link:</w:t>
      </w:r>
      <w:r>
        <w:rPr>
          <w:b/>
          <w:color w:val="24292F"/>
          <w:sz w:val="24"/>
          <w:szCs w:val="24"/>
          <w:highlight w:val="white"/>
        </w:rPr>
        <w:t xml:space="preserve"> </w:t>
      </w:r>
      <w:r>
        <w:rPr>
          <w:b/>
          <w:color w:val="24292F"/>
          <w:highlight w:val="white"/>
        </w:rPr>
        <w:t xml:space="preserve"> </w:t>
      </w:r>
      <w:r>
        <w:rPr>
          <w:highlight w:val="white"/>
          <w:u w:val="single"/>
        </w:rPr>
        <w:t>https://kuleenabinoy.github.io/weatherDashboard</w:t>
      </w:r>
    </w:p>
    <w:p w14:paraId="25B8C513" w14:textId="77777777" w:rsidR="007A185A" w:rsidRDefault="007A185A" w:rsidP="007A185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19"/>
          <w:tab w:val="left" w:pos="820"/>
        </w:tabs>
        <w:spacing w:before="47"/>
      </w:pPr>
      <w:r>
        <w:rPr>
          <w:color w:val="000000"/>
        </w:rPr>
        <w:t>Summary: Weather app that provides current and future weather forecasts in cities.</w:t>
      </w:r>
    </w:p>
    <w:p w14:paraId="3C6D379B" w14:textId="77777777" w:rsidR="007A185A" w:rsidRDefault="007A185A" w:rsidP="007A185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19"/>
          <w:tab w:val="left" w:pos="820"/>
        </w:tabs>
        <w:spacing w:before="47"/>
      </w:pPr>
      <w:r>
        <w:rPr>
          <w:color w:val="000000"/>
        </w:rPr>
        <w:t>Role: Sole Author</w:t>
      </w:r>
    </w:p>
    <w:p w14:paraId="44FAF6A5" w14:textId="77777777" w:rsidR="007A185A" w:rsidRDefault="007A185A" w:rsidP="007A185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19"/>
          <w:tab w:val="left" w:pos="820"/>
        </w:tabs>
        <w:spacing w:before="47"/>
      </w:pPr>
      <w:r>
        <w:rPr>
          <w:color w:val="000000"/>
        </w:rPr>
        <w:t>Tools: HTML, CSS, JavaScript, jQuery, API, Bootstrap.</w:t>
      </w:r>
    </w:p>
    <w:p w14:paraId="6AD500C4" w14:textId="77777777" w:rsidR="007A185A" w:rsidRDefault="007A185A" w:rsidP="007A185A">
      <w:pPr>
        <w:pStyle w:val="Heading1"/>
        <w:ind w:left="0"/>
      </w:pPr>
    </w:p>
    <w:p w14:paraId="088B3D77" w14:textId="7F3DF01E" w:rsidR="007A185A" w:rsidRPr="00C71876" w:rsidRDefault="00504F67" w:rsidP="007A185A">
      <w:pPr>
        <w:pStyle w:val="Heading1"/>
        <w:ind w:left="0"/>
        <w:rPr>
          <w:b w:val="0"/>
          <w:bCs w:val="0"/>
          <w:u w:val="single"/>
        </w:rPr>
      </w:pPr>
      <w:r>
        <w:t>Tech Blog</w:t>
      </w:r>
      <w:r w:rsidR="007A185A">
        <w:t xml:space="preserve"> | </w:t>
      </w:r>
      <w:r w:rsidR="007A185A" w:rsidRPr="00C71876">
        <w:t>Github</w:t>
      </w:r>
      <w:r w:rsidR="007A185A" w:rsidRPr="00C71876">
        <w:rPr>
          <w:b w:val="0"/>
          <w:bCs w:val="0"/>
        </w:rPr>
        <w:t>:</w:t>
      </w:r>
      <w:r w:rsidRPr="00C71876">
        <w:rPr>
          <w:b w:val="0"/>
          <w:bCs w:val="0"/>
          <w:u w:val="single"/>
        </w:rPr>
        <w:t xml:space="preserve"> </w:t>
      </w:r>
      <w:hyperlink r:id="rId13" w:history="1">
        <w:r w:rsidR="00C71876" w:rsidRPr="00C71876">
          <w:rPr>
            <w:rStyle w:val="Hyperlink"/>
            <w:b w:val="0"/>
            <w:bCs w:val="0"/>
            <w:color w:val="auto"/>
          </w:rPr>
          <w:t>https://github.com/Kuleenabinoy/Tech-Blog</w:t>
        </w:r>
      </w:hyperlink>
    </w:p>
    <w:p w14:paraId="26705C19" w14:textId="1B3F9F22" w:rsidR="00C71876" w:rsidRPr="00C71876" w:rsidRDefault="00C71876" w:rsidP="007A185A">
      <w:pPr>
        <w:pStyle w:val="Heading1"/>
        <w:ind w:left="0"/>
        <w:rPr>
          <w:b w:val="0"/>
          <w:bCs w:val="0"/>
        </w:rPr>
      </w:pPr>
      <w:r w:rsidRPr="00C71876">
        <w:rPr>
          <w:b w:val="0"/>
          <w:bCs w:val="0"/>
        </w:rPr>
        <w:t xml:space="preserve">                  </w:t>
      </w:r>
      <w:r w:rsidRPr="00C71876">
        <w:t>| Deployed Link</w:t>
      </w:r>
      <w:r>
        <w:t>:</w:t>
      </w:r>
      <w:r w:rsidRPr="00C71876">
        <w:t xml:space="preserve"> </w:t>
      </w:r>
      <w:r w:rsidRPr="00C71876">
        <w:rPr>
          <w:b w:val="0"/>
          <w:bCs w:val="0"/>
          <w:u w:val="single"/>
          <w:shd w:val="clear" w:color="auto" w:fill="FFFFFF"/>
        </w:rPr>
        <w:t>https://techbloghw01.herokuapp.com</w:t>
      </w:r>
    </w:p>
    <w:p w14:paraId="60C1C530" w14:textId="4445E9DE" w:rsidR="007A185A" w:rsidRDefault="007A185A" w:rsidP="007A185A">
      <w:pPr>
        <w:pStyle w:val="Heading1"/>
        <w:numPr>
          <w:ilvl w:val="0"/>
          <w:numId w:val="2"/>
        </w:numPr>
        <w:rPr>
          <w:b w:val="0"/>
          <w:color w:val="000000"/>
        </w:rPr>
      </w:pPr>
      <w:r>
        <w:rPr>
          <w:b w:val="0"/>
          <w:color w:val="000000"/>
        </w:rPr>
        <w:t xml:space="preserve">Summary: </w:t>
      </w:r>
      <w:r w:rsidR="00C71876">
        <w:rPr>
          <w:b w:val="0"/>
          <w:color w:val="000000"/>
        </w:rPr>
        <w:t>Tech Blog</w:t>
      </w:r>
      <w:r w:rsidR="00B50AE2">
        <w:rPr>
          <w:b w:val="0"/>
          <w:color w:val="000000"/>
        </w:rPr>
        <w:t xml:space="preserve"> using MVC architecture</w:t>
      </w:r>
    </w:p>
    <w:p w14:paraId="04B69CCE" w14:textId="77777777" w:rsidR="007A185A" w:rsidRDefault="007A185A" w:rsidP="007A185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19"/>
          <w:tab w:val="left" w:pos="820"/>
        </w:tabs>
        <w:spacing w:line="251" w:lineRule="auto"/>
      </w:pPr>
      <w:r>
        <w:rPr>
          <w:color w:val="000000"/>
        </w:rPr>
        <w:t>Role: Sole Author</w:t>
      </w:r>
    </w:p>
    <w:p w14:paraId="6CAA408F" w14:textId="20D31FE4" w:rsidR="007A185A" w:rsidRDefault="007A185A" w:rsidP="007A185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19"/>
          <w:tab w:val="left" w:pos="820"/>
        </w:tabs>
        <w:spacing w:before="47"/>
      </w:pPr>
      <w:r>
        <w:rPr>
          <w:color w:val="000000"/>
        </w:rPr>
        <w:t>Tools: HTML,CSS,JavaScript,Node.js</w:t>
      </w:r>
      <w:r w:rsidR="00B50AE2">
        <w:rPr>
          <w:color w:val="000000"/>
        </w:rPr>
        <w:t>,MYSQL2.</w:t>
      </w:r>
    </w:p>
    <w:p w14:paraId="5A7B90DA" w14:textId="77777777" w:rsidR="007A185A" w:rsidRDefault="007A185A" w:rsidP="007A185A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30"/>
          <w:szCs w:val="30"/>
        </w:rPr>
      </w:pPr>
    </w:p>
    <w:p w14:paraId="5170F268" w14:textId="77777777" w:rsidR="007A185A" w:rsidRDefault="007A185A" w:rsidP="007A185A">
      <w:pPr>
        <w:pStyle w:val="Heading1"/>
        <w:ind w:left="3600" w:right="4049"/>
      </w:pPr>
      <w:r>
        <w:t xml:space="preserve">      </w:t>
      </w:r>
      <w:sdt>
        <w:sdtPr>
          <w:tag w:val="goog_rdk_0"/>
          <w:id w:val="1132141405"/>
        </w:sdtPr>
        <w:sdtEndPr/>
        <w:sdtContent/>
      </w:sdt>
      <w:r>
        <w:t>EXPERIENCE</w:t>
      </w:r>
    </w:p>
    <w:p w14:paraId="7510593E" w14:textId="7DF676D0" w:rsidR="007A185A" w:rsidRDefault="003A26C4" w:rsidP="007A185A">
      <w:pPr>
        <w:tabs>
          <w:tab w:val="left" w:pos="8019"/>
        </w:tabs>
        <w:spacing w:before="47"/>
        <w:rPr>
          <w:b/>
        </w:rPr>
      </w:pPr>
      <w:sdt>
        <w:sdtPr>
          <w:tag w:val="goog_rdk_1"/>
          <w:id w:val="458226309"/>
        </w:sdtPr>
        <w:sdtEndPr/>
        <w:sdtContent/>
      </w:sdt>
      <w:sdt>
        <w:sdtPr>
          <w:tag w:val="goog_rdk_14"/>
          <w:id w:val="774822402"/>
        </w:sdtPr>
        <w:sdtEndPr/>
        <w:sdtContent/>
      </w:sdt>
      <w:sdt>
        <w:sdtPr>
          <w:tag w:val="goog_rdk_17"/>
          <w:id w:val="-469984444"/>
          <w:showingPlcHdr/>
        </w:sdtPr>
        <w:sdtEndPr/>
        <w:sdtContent>
          <w:r w:rsidR="007A185A">
            <w:t xml:space="preserve">     </w:t>
          </w:r>
        </w:sdtContent>
      </w:sdt>
      <w:r w:rsidR="007A185A">
        <w:rPr>
          <w:b/>
        </w:rPr>
        <w:t>Volunteer Retail Assistant                                                                                05/2021-  Present</w:t>
      </w:r>
    </w:p>
    <w:p w14:paraId="0F3C9B15" w14:textId="77777777" w:rsidR="007A185A" w:rsidRDefault="007A185A" w:rsidP="007A185A">
      <w:pPr>
        <w:tabs>
          <w:tab w:val="left" w:pos="8019"/>
        </w:tabs>
        <w:spacing w:before="47"/>
        <w:rPr>
          <w:b/>
        </w:rPr>
      </w:pPr>
      <w:r>
        <w:rPr>
          <w:b/>
        </w:rPr>
        <w:t>Vinnies- Greystanes, NSW</w:t>
      </w:r>
      <w:r>
        <w:rPr>
          <w:b/>
        </w:rPr>
        <w:tab/>
      </w:r>
    </w:p>
    <w:p w14:paraId="23163C56" w14:textId="77777777" w:rsidR="007A185A" w:rsidRDefault="007A185A" w:rsidP="007A185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019"/>
        </w:tabs>
        <w:spacing w:before="47"/>
        <w:rPr>
          <w:b/>
          <w:color w:val="000000"/>
        </w:rPr>
      </w:pPr>
      <w:r>
        <w:rPr>
          <w:color w:val="000000"/>
        </w:rPr>
        <w:t xml:space="preserve">Engaged positively with each customer, providing professional and polite support for sales and service needs. </w:t>
      </w:r>
    </w:p>
    <w:p w14:paraId="27158290" w14:textId="77777777" w:rsidR="007A185A" w:rsidRDefault="007A185A" w:rsidP="007A185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019"/>
        </w:tabs>
        <w:spacing w:before="47"/>
        <w:rPr>
          <w:b/>
          <w:color w:val="000000"/>
        </w:rPr>
      </w:pPr>
      <w:r>
        <w:rPr>
          <w:color w:val="000000"/>
        </w:rPr>
        <w:t xml:space="preserve">Counted cash, made change and stored coupons to keep organized and balanced cash register drawer. </w:t>
      </w:r>
    </w:p>
    <w:p w14:paraId="7F3EA78C" w14:textId="77777777" w:rsidR="007A185A" w:rsidRDefault="007A185A" w:rsidP="007A185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019"/>
        </w:tabs>
        <w:spacing w:before="47"/>
        <w:rPr>
          <w:b/>
          <w:color w:val="000000"/>
        </w:rPr>
      </w:pPr>
      <w:r>
        <w:rPr>
          <w:color w:val="000000"/>
        </w:rPr>
        <w:t xml:space="preserve">Restocked shelves, racks and bins with latest merchandise and changed signage to </w:t>
      </w:r>
    </w:p>
    <w:p w14:paraId="21AEB2E0" w14:textId="77777777" w:rsidR="007A185A" w:rsidRDefault="007A185A" w:rsidP="007A185A">
      <w:pPr>
        <w:pBdr>
          <w:top w:val="nil"/>
          <w:left w:val="nil"/>
          <w:bottom w:val="nil"/>
          <w:right w:val="nil"/>
          <w:between w:val="nil"/>
        </w:pBdr>
        <w:tabs>
          <w:tab w:val="left" w:pos="8019"/>
        </w:tabs>
        <w:spacing w:before="47"/>
        <w:ind w:left="820"/>
        <w:rPr>
          <w:b/>
          <w:color w:val="000000"/>
        </w:rPr>
        <w:sectPr w:rsidR="007A185A">
          <w:pgSz w:w="12240" w:h="15840"/>
          <w:pgMar w:top="1380" w:right="1360" w:bottom="280" w:left="1340" w:header="720" w:footer="720" w:gutter="0"/>
          <w:pgNumType w:start="1"/>
          <w:cols w:space="720"/>
        </w:sectPr>
      </w:pPr>
      <w:r>
        <w:rPr>
          <w:color w:val="000000"/>
        </w:rPr>
        <w:t>promote special items</w:t>
      </w:r>
    </w:p>
    <w:p w14:paraId="46110F85" w14:textId="77777777" w:rsidR="007A185A" w:rsidRDefault="007A185A" w:rsidP="007A185A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13"/>
          <w:szCs w:val="13"/>
        </w:rPr>
      </w:pPr>
    </w:p>
    <w:p w14:paraId="178D3A7C" w14:textId="14BD1301" w:rsidR="007A185A" w:rsidRPr="004921E4" w:rsidRDefault="007A185A" w:rsidP="007A185A">
      <w:pPr>
        <w:pStyle w:val="Heading1"/>
        <w:tabs>
          <w:tab w:val="right" w:pos="9254"/>
        </w:tabs>
        <w:spacing w:before="93"/>
        <w:ind w:left="0"/>
        <w:rPr>
          <w:ins w:id="0" w:author="Nicola King" w:date="2021-11-10T07:36:00Z"/>
          <w:bCs w:val="0"/>
        </w:rPr>
      </w:pPr>
      <w:r>
        <w:rPr>
          <w:bCs w:val="0"/>
          <w:color w:val="000000"/>
        </w:rPr>
        <w:t xml:space="preserve">Career </w:t>
      </w:r>
      <w:r w:rsidRPr="004921E4">
        <w:rPr>
          <w:bCs w:val="0"/>
        </w:rPr>
        <w:t xml:space="preserve">Break           </w:t>
      </w:r>
      <w:r>
        <w:rPr>
          <w:bCs w:val="0"/>
        </w:rPr>
        <w:t xml:space="preserve">                                                                                       01/2020-04/2021</w:t>
      </w:r>
    </w:p>
    <w:p w14:paraId="71EF36F9" w14:textId="77777777" w:rsidR="007A185A" w:rsidRDefault="007A185A" w:rsidP="007A185A">
      <w:pPr>
        <w:tabs>
          <w:tab w:val="right" w:pos="9254"/>
        </w:tabs>
        <w:rPr>
          <w:color w:val="000000"/>
        </w:rPr>
      </w:pPr>
      <w:r>
        <w:rPr>
          <w:color w:val="000000"/>
        </w:rPr>
        <w:t xml:space="preserve"> </w:t>
      </w:r>
    </w:p>
    <w:p w14:paraId="22C2CE44" w14:textId="019EE0D9" w:rsidR="007A185A" w:rsidRPr="007A185A" w:rsidRDefault="007A185A" w:rsidP="007A185A">
      <w:pPr>
        <w:tabs>
          <w:tab w:val="right" w:pos="9254"/>
        </w:tabs>
        <w:rPr>
          <w:ins w:id="1" w:author="Nicola King" w:date="2021-11-10T07:36:00Z"/>
          <w:color w:val="000000"/>
        </w:rPr>
      </w:pPr>
      <w:r w:rsidRPr="004921E4">
        <w:rPr>
          <w:color w:val="000000"/>
        </w:rPr>
        <w:t>Relocation to Australia</w:t>
      </w:r>
      <w:r>
        <w:rPr>
          <w:color w:val="000000"/>
        </w:rPr>
        <w:t xml:space="preserve"> during Covid time.</w:t>
      </w:r>
    </w:p>
    <w:p w14:paraId="266FD18F" w14:textId="77777777" w:rsidR="007A185A" w:rsidRDefault="007A185A" w:rsidP="007A185A">
      <w:pPr>
        <w:pStyle w:val="Heading1"/>
        <w:tabs>
          <w:tab w:val="right" w:pos="9254"/>
        </w:tabs>
        <w:spacing w:before="93"/>
        <w:ind w:left="0"/>
      </w:pPr>
      <w:r>
        <w:t>Office Administrator</w:t>
      </w:r>
      <w:r>
        <w:tab/>
        <w:t xml:space="preserve">   06/2018-12/2019</w:t>
      </w:r>
    </w:p>
    <w:p w14:paraId="2AC72009" w14:textId="77777777" w:rsidR="007A185A" w:rsidRDefault="007A185A" w:rsidP="007A185A">
      <w:pPr>
        <w:tabs>
          <w:tab w:val="left" w:pos="7971"/>
        </w:tabs>
        <w:spacing w:before="17"/>
        <w:rPr>
          <w:b/>
        </w:rPr>
      </w:pPr>
      <w:r>
        <w:rPr>
          <w:b/>
        </w:rPr>
        <w:t>Al Arqam Financial Services - Muscat, Oman.</w:t>
      </w:r>
    </w:p>
    <w:p w14:paraId="3424BEE1" w14:textId="77777777" w:rsidR="007A185A" w:rsidRDefault="007A185A" w:rsidP="007A185A">
      <w:pPr>
        <w:tabs>
          <w:tab w:val="left" w:pos="7971"/>
        </w:tabs>
        <w:spacing w:before="17"/>
        <w:ind w:left="100"/>
        <w:rPr>
          <w:b/>
        </w:rPr>
      </w:pPr>
    </w:p>
    <w:p w14:paraId="00BB8DC4" w14:textId="77777777" w:rsidR="007A185A" w:rsidRDefault="007A185A" w:rsidP="007A185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17" w:line="256" w:lineRule="auto"/>
        <w:ind w:right="66"/>
        <w:jc w:val="both"/>
      </w:pPr>
      <w:r>
        <w:rPr>
          <w:color w:val="000000"/>
        </w:rPr>
        <w:t>Managed  office operations including client correspondence, records, contracts and general administration.</w:t>
      </w:r>
    </w:p>
    <w:p w14:paraId="363A4B61" w14:textId="77777777" w:rsidR="007A185A" w:rsidRDefault="007A185A" w:rsidP="007A185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17" w:line="256" w:lineRule="auto"/>
        <w:ind w:right="66"/>
        <w:jc w:val="both"/>
      </w:pPr>
      <w:r>
        <w:rPr>
          <w:color w:val="000000"/>
        </w:rPr>
        <w:t xml:space="preserve">Coordinated administrative operations to bolster workflows and improve productivity.  </w:t>
      </w:r>
    </w:p>
    <w:p w14:paraId="756AA466" w14:textId="77777777" w:rsidR="007A185A" w:rsidRDefault="007A185A" w:rsidP="007A185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17" w:line="256" w:lineRule="auto"/>
        <w:ind w:right="66"/>
        <w:jc w:val="both"/>
      </w:pPr>
      <w:r>
        <w:rPr>
          <w:color w:val="000000"/>
        </w:rPr>
        <w:t xml:space="preserve">Interacted professionally with customers and employees, answering questions and responding to phone and email inquiries. </w:t>
      </w:r>
    </w:p>
    <w:p w14:paraId="1731D265" w14:textId="77777777" w:rsidR="007A185A" w:rsidRDefault="007A185A" w:rsidP="007A185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17" w:line="256" w:lineRule="auto"/>
        <w:ind w:right="66"/>
        <w:jc w:val="both"/>
      </w:pPr>
      <w:r>
        <w:rPr>
          <w:color w:val="000000"/>
        </w:rPr>
        <w:t>Recorded meeting minutes for management and staff meetings and circulated among members.</w:t>
      </w:r>
    </w:p>
    <w:p w14:paraId="6D61318C" w14:textId="77777777" w:rsidR="007A185A" w:rsidRDefault="007A185A" w:rsidP="007A185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17" w:line="256" w:lineRule="auto"/>
        <w:ind w:right="66"/>
        <w:jc w:val="both"/>
      </w:pPr>
      <w:r>
        <w:rPr>
          <w:color w:val="000000"/>
        </w:rPr>
        <w:t>Coordinated the recruitment of staff members directly and with recruitment agencies.</w:t>
      </w:r>
    </w:p>
    <w:p w14:paraId="44B6C54A" w14:textId="77777777" w:rsidR="007A185A" w:rsidRDefault="007A185A" w:rsidP="007A185A">
      <w:pPr>
        <w:pBdr>
          <w:top w:val="nil"/>
          <w:left w:val="nil"/>
          <w:bottom w:val="nil"/>
          <w:right w:val="nil"/>
          <w:between w:val="nil"/>
        </w:pBdr>
        <w:spacing w:before="17" w:line="256" w:lineRule="auto"/>
        <w:ind w:left="820" w:right="66"/>
        <w:jc w:val="both"/>
        <w:rPr>
          <w:color w:val="000000"/>
        </w:rPr>
      </w:pPr>
    </w:p>
    <w:p w14:paraId="32BB846C" w14:textId="73A558CE" w:rsidR="007A185A" w:rsidRPr="004921E4" w:rsidRDefault="007A185A" w:rsidP="007A185A">
      <w:pPr>
        <w:pStyle w:val="Heading1"/>
        <w:tabs>
          <w:tab w:val="right" w:pos="9254"/>
        </w:tabs>
        <w:spacing w:before="93"/>
        <w:ind w:left="0"/>
        <w:rPr>
          <w:ins w:id="2" w:author="Nicola King" w:date="2021-11-10T07:36:00Z"/>
          <w:bCs w:val="0"/>
        </w:rPr>
      </w:pPr>
      <w:r>
        <w:rPr>
          <w:bCs w:val="0"/>
          <w:color w:val="000000"/>
        </w:rPr>
        <w:t xml:space="preserve">Career </w:t>
      </w:r>
      <w:r w:rsidRPr="004921E4">
        <w:rPr>
          <w:bCs w:val="0"/>
        </w:rPr>
        <w:t xml:space="preserve">Break           </w:t>
      </w:r>
      <w:r>
        <w:rPr>
          <w:bCs w:val="0"/>
        </w:rPr>
        <w:t xml:space="preserve">                                                                                       09/2014-05/2018</w:t>
      </w:r>
    </w:p>
    <w:p w14:paraId="5ED3E339" w14:textId="77777777" w:rsidR="007A185A" w:rsidRDefault="007A185A" w:rsidP="007A185A">
      <w:pPr>
        <w:pStyle w:val="Heading1"/>
        <w:tabs>
          <w:tab w:val="right" w:pos="9254"/>
        </w:tabs>
        <w:spacing w:before="93"/>
        <w:ind w:left="0"/>
        <w:rPr>
          <w:ins w:id="3" w:author="Nicola King" w:date="2021-11-10T07:37:00Z"/>
          <w:b w:val="0"/>
          <w:color w:val="000000"/>
        </w:rPr>
      </w:pPr>
      <w:r>
        <w:rPr>
          <w:b w:val="0"/>
          <w:color w:val="000000"/>
        </w:rPr>
        <w:t>Break to raise Family</w:t>
      </w:r>
    </w:p>
    <w:sdt>
      <w:sdtPr>
        <w:tag w:val="goog_rdk_11"/>
        <w:id w:val="20524579"/>
        <w:showingPlcHdr/>
      </w:sdtPr>
      <w:sdtEndPr/>
      <w:sdtContent>
        <w:p w14:paraId="01C0E032" w14:textId="77777777" w:rsidR="007A185A" w:rsidRDefault="007A185A" w:rsidP="007A185A">
          <w:pPr>
            <w:tabs>
              <w:tab w:val="right" w:pos="9254"/>
            </w:tabs>
            <w:rPr>
              <w:ins w:id="4" w:author="Nicola King" w:date="2021-11-10T07:37:00Z"/>
              <w:color w:val="000000"/>
            </w:rPr>
          </w:pPr>
          <w:r>
            <w:t xml:space="preserve">     </w:t>
          </w:r>
        </w:p>
      </w:sdtContent>
    </w:sdt>
    <w:p w14:paraId="5F659383" w14:textId="77777777" w:rsidR="007A185A" w:rsidRDefault="007A185A" w:rsidP="007A185A">
      <w:pPr>
        <w:pStyle w:val="Heading1"/>
        <w:tabs>
          <w:tab w:val="right" w:pos="9254"/>
        </w:tabs>
        <w:spacing w:before="93"/>
        <w:ind w:left="0"/>
      </w:pPr>
      <w:r>
        <w:t>Teacher</w:t>
      </w:r>
      <w:r>
        <w:tab/>
      </w:r>
      <w:sdt>
        <w:sdtPr>
          <w:tag w:val="goog_rdk_12"/>
          <w:id w:val="1134287019"/>
        </w:sdtPr>
        <w:sdtEndPr/>
        <w:sdtContent/>
      </w:sdt>
      <w:sdt>
        <w:sdtPr>
          <w:tag w:val="goog_rdk_16"/>
          <w:id w:val="-1938278400"/>
        </w:sdtPr>
        <w:sdtEndPr/>
        <w:sdtContent/>
      </w:sdt>
      <w:sdt>
        <w:sdtPr>
          <w:tag w:val="goog_rdk_18"/>
          <w:id w:val="-1613424094"/>
        </w:sdtPr>
        <w:sdtEndPr/>
        <w:sdtContent/>
      </w:sdt>
      <w:r>
        <w:t>09/2013-08/2014</w:t>
      </w:r>
    </w:p>
    <w:p w14:paraId="56D8EF05" w14:textId="77777777" w:rsidR="007A185A" w:rsidRDefault="007A185A" w:rsidP="007A185A">
      <w:pPr>
        <w:tabs>
          <w:tab w:val="left" w:pos="7971"/>
        </w:tabs>
        <w:spacing w:before="17"/>
        <w:rPr>
          <w:b/>
        </w:rPr>
      </w:pPr>
      <w:r>
        <w:rPr>
          <w:b/>
        </w:rPr>
        <w:t>Airforce Technical College - Muscat, Oman.</w:t>
      </w:r>
    </w:p>
    <w:p w14:paraId="5B5668E8" w14:textId="77777777" w:rsidR="007A185A" w:rsidRDefault="007A185A" w:rsidP="007A185A">
      <w:pPr>
        <w:tabs>
          <w:tab w:val="left" w:pos="7971"/>
        </w:tabs>
        <w:spacing w:before="17"/>
        <w:rPr>
          <w:b/>
        </w:rPr>
      </w:pPr>
    </w:p>
    <w:p w14:paraId="1D03812C" w14:textId="77777777" w:rsidR="007A185A" w:rsidRDefault="007A185A" w:rsidP="007A185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17" w:line="256" w:lineRule="auto"/>
        <w:ind w:right="66"/>
        <w:jc w:val="both"/>
      </w:pPr>
      <w:r>
        <w:rPr>
          <w:color w:val="000000"/>
        </w:rPr>
        <w:t xml:space="preserve">Built and strengthened positive relationships with students, parents and teaching staff. </w:t>
      </w:r>
    </w:p>
    <w:p w14:paraId="2A7F3640" w14:textId="77777777" w:rsidR="007A185A" w:rsidRDefault="007A185A" w:rsidP="007A185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17" w:line="256" w:lineRule="auto"/>
        <w:ind w:right="66"/>
        <w:jc w:val="both"/>
      </w:pPr>
      <w:r>
        <w:rPr>
          <w:color w:val="000000"/>
        </w:rPr>
        <w:t xml:space="preserve">Monitored student progress using exams and assignments to check for thorough understanding. </w:t>
      </w:r>
    </w:p>
    <w:p w14:paraId="6D50F0BE" w14:textId="77777777" w:rsidR="007A185A" w:rsidRDefault="007A185A" w:rsidP="007A185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17" w:line="256" w:lineRule="auto"/>
        <w:ind w:right="66"/>
        <w:jc w:val="both"/>
      </w:pPr>
      <w:r>
        <w:rPr>
          <w:color w:val="000000"/>
        </w:rPr>
        <w:t xml:space="preserve">Assisted fellow teachers with assignment development, special projects, tests, administrative updates and grading. </w:t>
      </w:r>
    </w:p>
    <w:p w14:paraId="55308B67" w14:textId="77777777" w:rsidR="007A185A" w:rsidRDefault="007A185A" w:rsidP="007A185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17" w:line="256" w:lineRule="auto"/>
        <w:ind w:right="66"/>
        <w:jc w:val="both"/>
      </w:pPr>
      <w:r>
        <w:rPr>
          <w:color w:val="000000"/>
        </w:rPr>
        <w:t>Developed lessons, activities and materials to cover required course material.</w:t>
      </w:r>
    </w:p>
    <w:p w14:paraId="4260DB4A" w14:textId="77777777" w:rsidR="007A185A" w:rsidRDefault="007A185A" w:rsidP="007A185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17" w:line="256" w:lineRule="auto"/>
        <w:ind w:right="66"/>
        <w:jc w:val="both"/>
      </w:pPr>
      <w:r>
        <w:rPr>
          <w:color w:val="000000"/>
        </w:rPr>
        <w:t>Part of the team which lead the syllabus revision for the ICT courses in the college.</w:t>
      </w:r>
    </w:p>
    <w:p w14:paraId="18C97CCD" w14:textId="77777777" w:rsidR="007A185A" w:rsidRDefault="007A185A" w:rsidP="007A185A">
      <w:pPr>
        <w:pBdr>
          <w:top w:val="nil"/>
          <w:left w:val="nil"/>
          <w:bottom w:val="nil"/>
          <w:right w:val="nil"/>
          <w:between w:val="nil"/>
        </w:pBdr>
        <w:spacing w:before="17" w:line="256" w:lineRule="auto"/>
        <w:ind w:left="820" w:right="66"/>
        <w:jc w:val="both"/>
        <w:rPr>
          <w:color w:val="000000"/>
        </w:rPr>
      </w:pPr>
    </w:p>
    <w:p w14:paraId="04C592ED" w14:textId="77777777" w:rsidR="007A185A" w:rsidRDefault="007A185A" w:rsidP="007A185A">
      <w:pPr>
        <w:pStyle w:val="Heading1"/>
        <w:ind w:left="0" w:right="775"/>
        <w:jc w:val="center"/>
      </w:pPr>
      <w:r>
        <w:t>EDUCATION</w:t>
      </w:r>
    </w:p>
    <w:p w14:paraId="2AA24865" w14:textId="77777777" w:rsidR="007A185A" w:rsidRDefault="003A26C4" w:rsidP="007A185A">
      <w:pPr>
        <w:tabs>
          <w:tab w:val="left" w:pos="8000"/>
        </w:tabs>
        <w:spacing w:before="47"/>
      </w:pPr>
      <w:sdt>
        <w:sdtPr>
          <w:tag w:val="goog_rdk_13"/>
          <w:id w:val="1923687755"/>
        </w:sdtPr>
        <w:sdtEndPr/>
        <w:sdtContent/>
      </w:sdt>
      <w:sdt>
        <w:sdtPr>
          <w:tag w:val="goog_rdk_15"/>
          <w:id w:val="-284271631"/>
        </w:sdtPr>
        <w:sdtEndPr/>
        <w:sdtContent/>
      </w:sdt>
      <w:r w:rsidR="007A185A">
        <w:rPr>
          <w:b/>
        </w:rPr>
        <w:t>Certificate Full Stack Web Development:</w:t>
      </w:r>
      <w:r w:rsidR="007A185A">
        <w:t xml:space="preserve">  Monash University, Australia.</w:t>
      </w:r>
    </w:p>
    <w:p w14:paraId="2EC00A4F" w14:textId="77777777" w:rsidR="007A185A" w:rsidRDefault="007A185A" w:rsidP="007A185A">
      <w:pPr>
        <w:pStyle w:val="BodyText"/>
        <w:spacing w:before="2" w:line="276" w:lineRule="auto"/>
        <w:ind w:left="0" w:firstLine="0"/>
        <w:jc w:val="both"/>
        <w:rPr>
          <w:color w:val="000000" w:themeColor="text1"/>
          <w:shd w:val="clear" w:color="auto" w:fill="FFFFFF"/>
        </w:rPr>
      </w:pPr>
    </w:p>
    <w:p w14:paraId="18583458" w14:textId="77777777" w:rsidR="007A185A" w:rsidRDefault="007A185A" w:rsidP="007A185A">
      <w:pPr>
        <w:pStyle w:val="BodyText"/>
        <w:spacing w:before="2" w:line="276" w:lineRule="auto"/>
        <w:ind w:left="0" w:firstLine="0"/>
        <w:jc w:val="both"/>
        <w:rPr>
          <w:color w:val="000000" w:themeColor="text1"/>
          <w:shd w:val="clear" w:color="auto" w:fill="FFFFFF"/>
        </w:rPr>
      </w:pPr>
      <w:r w:rsidRPr="00417AE8">
        <w:rPr>
          <w:color w:val="000000" w:themeColor="text1"/>
          <w:shd w:val="clear" w:color="auto" w:fill="FFFFFF"/>
        </w:rPr>
        <w:t>A 24-week intensive program focused on gaining technical programming skills in HTML5,  CSS3, JavaScript, JQuery, Bootstrap, Node Js, MySQL, MongoDB, Express, Handelbars.js and ReactJS</w:t>
      </w:r>
      <w:r>
        <w:rPr>
          <w:color w:val="000000" w:themeColor="text1"/>
          <w:shd w:val="clear" w:color="auto" w:fill="FFFFFF"/>
        </w:rPr>
        <w:t>.</w:t>
      </w:r>
    </w:p>
    <w:p w14:paraId="0ADCDDED" w14:textId="77777777" w:rsidR="007A185A" w:rsidRPr="00417AE8" w:rsidRDefault="007A185A" w:rsidP="007A185A">
      <w:pPr>
        <w:pStyle w:val="BodyText"/>
        <w:spacing w:before="2" w:line="276" w:lineRule="auto"/>
        <w:ind w:left="0" w:firstLine="0"/>
        <w:jc w:val="both"/>
        <w:rPr>
          <w:color w:val="000000" w:themeColor="text1"/>
          <w:shd w:val="clear" w:color="auto" w:fill="FFFFFF"/>
        </w:rPr>
      </w:pPr>
    </w:p>
    <w:p w14:paraId="563A8B4A" w14:textId="77777777" w:rsidR="007A185A" w:rsidRPr="00BC4627" w:rsidRDefault="007A185A" w:rsidP="007A185A">
      <w:pPr>
        <w:tabs>
          <w:tab w:val="left" w:pos="8053"/>
        </w:tabs>
      </w:pPr>
      <w:r>
        <w:rPr>
          <w:b/>
        </w:rPr>
        <w:t xml:space="preserve">Masters Computer Science: </w:t>
      </w:r>
      <w:r>
        <w:t>Amrita University India.</w:t>
      </w:r>
    </w:p>
    <w:p w14:paraId="1EFE6695" w14:textId="77777777" w:rsidR="007A185A" w:rsidRDefault="007A185A" w:rsidP="007A185A">
      <w:pPr>
        <w:tabs>
          <w:tab w:val="left" w:pos="8053"/>
        </w:tabs>
        <w:ind w:left="100"/>
        <w:rPr>
          <w:b/>
        </w:rPr>
      </w:pPr>
    </w:p>
    <w:p w14:paraId="20B22DA9" w14:textId="77777777" w:rsidR="007A185A" w:rsidRDefault="007A185A" w:rsidP="007A185A">
      <w:pPr>
        <w:tabs>
          <w:tab w:val="left" w:pos="8053"/>
        </w:tabs>
      </w:pPr>
      <w:r>
        <w:rPr>
          <w:b/>
        </w:rPr>
        <w:t xml:space="preserve">Bachelors Computer Science: </w:t>
      </w:r>
      <w:r>
        <w:t>MG University India.</w:t>
      </w:r>
    </w:p>
    <w:p w14:paraId="6E8E6377" w14:textId="77777777" w:rsidR="007A185A" w:rsidRDefault="007A185A" w:rsidP="007A185A">
      <w:pPr>
        <w:tabs>
          <w:tab w:val="left" w:pos="8053"/>
        </w:tabs>
        <w:rPr>
          <w:b/>
        </w:rPr>
      </w:pPr>
    </w:p>
    <w:p w14:paraId="678AB979" w14:textId="77777777" w:rsidR="007A185A" w:rsidRDefault="007A185A" w:rsidP="007A185A">
      <w:pPr>
        <w:tabs>
          <w:tab w:val="left" w:pos="8053"/>
        </w:tabs>
        <w:rPr>
          <w:b/>
        </w:rPr>
      </w:pPr>
    </w:p>
    <w:p w14:paraId="4FFA50DD" w14:textId="77777777" w:rsidR="007A185A" w:rsidRDefault="007A185A" w:rsidP="007A185A">
      <w:pPr>
        <w:tabs>
          <w:tab w:val="left" w:pos="8053"/>
        </w:tabs>
        <w:ind w:left="100"/>
        <w:rPr>
          <w:b/>
        </w:rPr>
      </w:pPr>
    </w:p>
    <w:p w14:paraId="50FD1C6E" w14:textId="77777777" w:rsidR="007A185A" w:rsidRDefault="007A185A" w:rsidP="007A185A">
      <w:pPr>
        <w:tabs>
          <w:tab w:val="left" w:pos="8053"/>
        </w:tabs>
        <w:ind w:left="100"/>
        <w:rPr>
          <w:b/>
        </w:rPr>
      </w:pPr>
    </w:p>
    <w:p w14:paraId="6D6963A1" w14:textId="19388241" w:rsidR="006D62EE" w:rsidRDefault="007A185A" w:rsidP="007A185A">
      <w:r>
        <w:tab/>
      </w:r>
    </w:p>
    <w:sectPr w:rsidR="006D62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322B0"/>
    <w:multiLevelType w:val="multilevel"/>
    <w:tmpl w:val="D55E13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D0B62E4"/>
    <w:multiLevelType w:val="multilevel"/>
    <w:tmpl w:val="13423344"/>
    <w:lvl w:ilvl="0">
      <w:start w:val="1"/>
      <w:numFmt w:val="bullet"/>
      <w:lvlText w:val="●"/>
      <w:lvlJc w:val="left"/>
      <w:pPr>
        <w:ind w:left="8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7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4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D93399A"/>
    <w:multiLevelType w:val="multilevel"/>
    <w:tmpl w:val="1BF01C76"/>
    <w:lvl w:ilvl="0">
      <w:start w:val="1"/>
      <w:numFmt w:val="bullet"/>
      <w:lvlText w:val="●"/>
      <w:lvlJc w:val="left"/>
      <w:pPr>
        <w:ind w:left="820" w:hanging="360"/>
      </w:pPr>
      <w:rPr>
        <w:rFonts w:ascii="Arial" w:eastAsia="Arial" w:hAnsi="Arial" w:cs="Arial"/>
        <w:sz w:val="22"/>
        <w:szCs w:val="22"/>
      </w:rPr>
    </w:lvl>
    <w:lvl w:ilvl="1">
      <w:start w:val="1"/>
      <w:numFmt w:val="bullet"/>
      <w:lvlText w:val="○"/>
      <w:lvlJc w:val="left"/>
      <w:pPr>
        <w:ind w:left="1692" w:hanging="360"/>
      </w:pPr>
    </w:lvl>
    <w:lvl w:ilvl="2">
      <w:start w:val="1"/>
      <w:numFmt w:val="bullet"/>
      <w:lvlText w:val="■"/>
      <w:lvlJc w:val="left"/>
      <w:pPr>
        <w:ind w:left="2564" w:hanging="360"/>
      </w:pPr>
    </w:lvl>
    <w:lvl w:ilvl="3">
      <w:start w:val="1"/>
      <w:numFmt w:val="bullet"/>
      <w:lvlText w:val="●"/>
      <w:lvlJc w:val="left"/>
      <w:pPr>
        <w:ind w:left="3436" w:hanging="360"/>
      </w:pPr>
    </w:lvl>
    <w:lvl w:ilvl="4">
      <w:start w:val="1"/>
      <w:numFmt w:val="bullet"/>
      <w:lvlText w:val="○"/>
      <w:lvlJc w:val="left"/>
      <w:pPr>
        <w:ind w:left="4308" w:hanging="360"/>
      </w:pPr>
    </w:lvl>
    <w:lvl w:ilvl="5">
      <w:start w:val="1"/>
      <w:numFmt w:val="bullet"/>
      <w:lvlText w:val="■"/>
      <w:lvlJc w:val="left"/>
      <w:pPr>
        <w:ind w:left="5180" w:hanging="360"/>
      </w:pPr>
    </w:lvl>
    <w:lvl w:ilvl="6">
      <w:start w:val="1"/>
      <w:numFmt w:val="bullet"/>
      <w:lvlText w:val="●"/>
      <w:lvlJc w:val="left"/>
      <w:pPr>
        <w:ind w:left="6052" w:hanging="360"/>
      </w:pPr>
    </w:lvl>
    <w:lvl w:ilvl="7">
      <w:start w:val="1"/>
      <w:numFmt w:val="bullet"/>
      <w:lvlText w:val="○"/>
      <w:lvlJc w:val="left"/>
      <w:pPr>
        <w:ind w:left="6924" w:hanging="360"/>
      </w:pPr>
    </w:lvl>
    <w:lvl w:ilvl="8">
      <w:start w:val="1"/>
      <w:numFmt w:val="bullet"/>
      <w:lvlText w:val="■"/>
      <w:lvlJc w:val="left"/>
      <w:pPr>
        <w:ind w:left="7796" w:hanging="360"/>
      </w:pPr>
    </w:lvl>
  </w:abstractNum>
  <w:abstractNum w:abstractNumId="3" w15:restartNumberingAfterBreak="0">
    <w:nsid w:val="2CB569FC"/>
    <w:multiLevelType w:val="multilevel"/>
    <w:tmpl w:val="8FCAD22A"/>
    <w:lvl w:ilvl="0">
      <w:start w:val="1"/>
      <w:numFmt w:val="bullet"/>
      <w:lvlText w:val="●"/>
      <w:lvlJc w:val="left"/>
      <w:pPr>
        <w:ind w:left="8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7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4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85A"/>
    <w:rsid w:val="00105274"/>
    <w:rsid w:val="002B752A"/>
    <w:rsid w:val="003716E6"/>
    <w:rsid w:val="003A26C4"/>
    <w:rsid w:val="00504F67"/>
    <w:rsid w:val="006D62EE"/>
    <w:rsid w:val="007A185A"/>
    <w:rsid w:val="00B50AE2"/>
    <w:rsid w:val="00C71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3C379"/>
  <w15:chartTrackingRefBased/>
  <w15:docId w15:val="{E54CF000-74FE-42EE-A134-DE2021B50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185A"/>
    <w:pPr>
      <w:widowControl w:val="0"/>
      <w:spacing w:after="0" w:line="240" w:lineRule="auto"/>
    </w:pPr>
    <w:rPr>
      <w:rFonts w:ascii="Arial" w:eastAsia="Arial" w:hAnsi="Arial" w:cs="Arial"/>
      <w:lang w:val="en-US" w:eastAsia="en-AU"/>
    </w:rPr>
  </w:style>
  <w:style w:type="paragraph" w:styleId="Heading1">
    <w:name w:val="heading 1"/>
    <w:basedOn w:val="Normal"/>
    <w:link w:val="Heading1Char"/>
    <w:uiPriority w:val="9"/>
    <w:qFormat/>
    <w:rsid w:val="007A185A"/>
    <w:pPr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185A"/>
    <w:rPr>
      <w:rFonts w:ascii="Arial" w:eastAsia="Arial" w:hAnsi="Arial" w:cs="Arial"/>
      <w:b/>
      <w:bCs/>
      <w:lang w:val="en-US" w:eastAsia="en-AU"/>
    </w:rPr>
  </w:style>
  <w:style w:type="paragraph" w:styleId="BodyText">
    <w:name w:val="Body Text"/>
    <w:basedOn w:val="Normal"/>
    <w:link w:val="BodyTextChar"/>
    <w:uiPriority w:val="1"/>
    <w:qFormat/>
    <w:rsid w:val="007A185A"/>
    <w:pPr>
      <w:ind w:left="820" w:hanging="360"/>
    </w:pPr>
  </w:style>
  <w:style w:type="character" w:customStyle="1" w:styleId="BodyTextChar">
    <w:name w:val="Body Text Char"/>
    <w:basedOn w:val="DefaultParagraphFont"/>
    <w:link w:val="BodyText"/>
    <w:uiPriority w:val="1"/>
    <w:rsid w:val="007A185A"/>
    <w:rPr>
      <w:rFonts w:ascii="Arial" w:eastAsia="Arial" w:hAnsi="Arial" w:cs="Arial"/>
      <w:lang w:val="en-US" w:eastAsia="en-AU"/>
    </w:rPr>
  </w:style>
  <w:style w:type="character" w:styleId="CommentReference">
    <w:name w:val="annotation reference"/>
    <w:basedOn w:val="DefaultParagraphFont"/>
    <w:uiPriority w:val="99"/>
    <w:semiHidden/>
    <w:unhideWhenUsed/>
    <w:rsid w:val="007A185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A185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A185A"/>
    <w:rPr>
      <w:rFonts w:ascii="Arial" w:eastAsia="Arial" w:hAnsi="Arial" w:cs="Arial"/>
      <w:sz w:val="20"/>
      <w:szCs w:val="20"/>
      <w:lang w:val="en-US" w:eastAsia="en-AU"/>
    </w:rPr>
  </w:style>
  <w:style w:type="character" w:styleId="Hyperlink">
    <w:name w:val="Hyperlink"/>
    <w:basedOn w:val="DefaultParagraphFont"/>
    <w:uiPriority w:val="99"/>
    <w:unhideWhenUsed/>
    <w:rsid w:val="00C718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18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kuleenabinoy/" TargetMode="External"/><Relationship Id="rId13" Type="http://schemas.openxmlformats.org/officeDocument/2006/relationships/hyperlink" Target="https://github.com/Kuleenabinoy/Tech-Blog" TargetMode="External"/><Relationship Id="rId3" Type="http://schemas.openxmlformats.org/officeDocument/2006/relationships/styles" Target="styles.xml"/><Relationship Id="rId7" Type="http://schemas.openxmlformats.org/officeDocument/2006/relationships/hyperlink" Target="mailto:kuleenabinoy@gmail.com%20" TargetMode="External"/><Relationship Id="rId12" Type="http://schemas.openxmlformats.org/officeDocument/2006/relationships/hyperlink" Target="https://github.com/Kuleenabinoy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kuleenabinoy@gmail.com%20" TargetMode="External"/><Relationship Id="rId11" Type="http://schemas.openxmlformats.org/officeDocument/2006/relationships/hyperlink" Target="https://github.com/Kuleenabinoy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kuleenabinoy.github.io/portfolio-Kuleena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Kuleenabinoy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4071BB-82F8-4DEF-80A6-E55F5D22BC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657</Words>
  <Characters>3747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Accounts St Alphonsa</dc:creator>
  <cp:keywords/>
  <dc:description/>
  <cp:lastModifiedBy>Accounts St Alphonsa</cp:lastModifiedBy>
  <cp:revision>4</cp:revision>
  <dcterms:created xsi:type="dcterms:W3CDTF">2021-12-05T08:28:00Z</dcterms:created>
  <dcterms:modified xsi:type="dcterms:W3CDTF">2021-12-12T03:34:00Z</dcterms:modified>
</cp:coreProperties>
</file>